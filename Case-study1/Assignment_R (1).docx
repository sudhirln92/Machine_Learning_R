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E21" w:rsidRDefault="00696E2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Background</w:t>
      </w:r>
    </w:p>
    <w:p w:rsidR="00696E21" w:rsidRDefault="00696E21">
      <w:r>
        <w:t xml:space="preserve">In the city of </w:t>
      </w:r>
      <w:proofErr w:type="spellStart"/>
      <w:r>
        <w:t>Pearsonville</w:t>
      </w:r>
      <w:proofErr w:type="spellEnd"/>
      <w:r>
        <w:t>, two candidates are campaigning to become mayor</w:t>
      </w:r>
      <w:r w:rsidR="00DF3B2A">
        <w:t xml:space="preserve">. Representing Party A is </w:t>
      </w:r>
      <w:proofErr w:type="spellStart"/>
      <w:r w:rsidR="00DF3B2A">
        <w:t>Culter</w:t>
      </w:r>
      <w:proofErr w:type="spellEnd"/>
      <w:r>
        <w:t>,</w:t>
      </w:r>
      <w:r w:rsidR="00DF3B2A">
        <w:t xml:space="preserve"> a misogynist</w:t>
      </w:r>
      <w:r>
        <w:t xml:space="preserve"> </w:t>
      </w:r>
      <w:r w:rsidR="00DF3B2A">
        <w:t xml:space="preserve">who has made </w:t>
      </w:r>
      <w:r w:rsidR="00D2770D">
        <w:t>derogatory</w:t>
      </w:r>
      <w:r w:rsidR="00DF3B2A">
        <w:t xml:space="preserve"> comments towards women throughout his campaign but who has high support from men. Representing Party B is </w:t>
      </w:r>
      <w:proofErr w:type="spellStart"/>
      <w:r w:rsidR="00DF3B2A">
        <w:t>Breeman</w:t>
      </w:r>
      <w:proofErr w:type="spellEnd"/>
      <w:r w:rsidR="00DF3B2A">
        <w:t xml:space="preserve">, who has made increasing the minimum wage his fundamental agenda and has good support from both men and women in the city. </w:t>
      </w:r>
      <w:r w:rsidR="00C920E3">
        <w:t>Seeing that he is behind in the polls</w:t>
      </w:r>
      <w:r w:rsidR="00A255A3">
        <w:t xml:space="preserve">, and even more so for women votes, </w:t>
      </w:r>
      <w:proofErr w:type="spellStart"/>
      <w:r w:rsidR="00A255A3">
        <w:t>Culter</w:t>
      </w:r>
      <w:proofErr w:type="spellEnd"/>
      <w:r w:rsidR="00A255A3">
        <w:t xml:space="preserve"> has hired you to create a model that can tell him how many undecided women voters he can win with his current rhetoric. </w:t>
      </w:r>
    </w:p>
    <w:p w:rsidR="00662CD4" w:rsidRDefault="00662CD4" w:rsidP="00662CD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description</w:t>
      </w:r>
    </w:p>
    <w:p w:rsidR="00A255A3" w:rsidRDefault="00A255A3">
      <w:r>
        <w:t xml:space="preserve">You are given two datasets </w:t>
      </w:r>
      <w:r w:rsidR="00D2770D">
        <w:t>i.e.</w:t>
      </w:r>
      <w:r>
        <w:t xml:space="preserve">, the train and test datasets, which contain demographic data for </w:t>
      </w:r>
      <w:r w:rsidRPr="00A255A3">
        <w:rPr>
          <w:u w:val="single"/>
        </w:rPr>
        <w:t>woman</w:t>
      </w:r>
      <w:r>
        <w:t xml:space="preserve"> voters only. There are a total of 9 predictor variable</w:t>
      </w:r>
      <w:r w:rsidR="00662CD4">
        <w:t xml:space="preserve">s and the response variable is </w:t>
      </w:r>
      <w:proofErr w:type="spellStart"/>
      <w:r w:rsidR="00662CD4">
        <w:t>P</w:t>
      </w:r>
      <w:r>
        <w:t>arty_voted_for</w:t>
      </w:r>
      <w:proofErr w:type="spellEnd"/>
      <w:r>
        <w:t>. A description of the variables is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0"/>
      </w:tblGrid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 xml:space="preserve">1. </w:t>
            </w:r>
            <w:proofErr w:type="spellStart"/>
            <w:r w:rsidRPr="00A255A3">
              <w:t>Wife_age</w:t>
            </w:r>
            <w:proofErr w:type="spellEnd"/>
            <w:r w:rsidRPr="00A255A3">
              <w:t xml:space="preserve"> (numerical)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 xml:space="preserve">2. </w:t>
            </w:r>
            <w:proofErr w:type="spellStart"/>
            <w:r w:rsidRPr="00A255A3">
              <w:t>Wife_education</w:t>
            </w:r>
            <w:proofErr w:type="spellEnd"/>
            <w:r w:rsidRPr="00A255A3">
              <w:t xml:space="preserve"> (categorical) 1=low, 2, 3, 4=high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 xml:space="preserve">3. </w:t>
            </w:r>
            <w:proofErr w:type="spellStart"/>
            <w:r w:rsidRPr="00A255A3">
              <w:t>Husband_education</w:t>
            </w:r>
            <w:proofErr w:type="spellEnd"/>
            <w:r w:rsidRPr="00A255A3">
              <w:t xml:space="preserve"> (categorical) 1=low, 2, 3, 4=high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 xml:space="preserve">4. </w:t>
            </w:r>
            <w:proofErr w:type="spellStart"/>
            <w:r w:rsidRPr="00A255A3">
              <w:t>Number_of_children_ever_born</w:t>
            </w:r>
            <w:proofErr w:type="spellEnd"/>
            <w:r w:rsidRPr="00A255A3">
              <w:t xml:space="preserve"> (numerical)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 xml:space="preserve">5. </w:t>
            </w:r>
            <w:proofErr w:type="spellStart"/>
            <w:r w:rsidRPr="00A255A3">
              <w:t>Wife_religion</w:t>
            </w:r>
            <w:proofErr w:type="spellEnd"/>
            <w:r w:rsidRPr="00A255A3">
              <w:t xml:space="preserve"> (binary) 0=Minority, 1=Majority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 xml:space="preserve">6. </w:t>
            </w:r>
            <w:proofErr w:type="spellStart"/>
            <w:r w:rsidRPr="00A255A3">
              <w:t>Wife_working</w:t>
            </w:r>
            <w:proofErr w:type="spellEnd"/>
            <w:r w:rsidRPr="00A255A3">
              <w:t xml:space="preserve"> (binary) 0=Yes, 1=No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 xml:space="preserve">7. </w:t>
            </w:r>
            <w:proofErr w:type="spellStart"/>
            <w:r w:rsidRPr="00A255A3">
              <w:t>Husband_occupation</w:t>
            </w:r>
            <w:proofErr w:type="spellEnd"/>
            <w:r w:rsidRPr="00A255A3">
              <w:t xml:space="preserve"> (categorical) 1, 2, 3, 4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 xml:space="preserve">8. </w:t>
            </w:r>
            <w:proofErr w:type="spellStart"/>
            <w:r w:rsidRPr="00A255A3">
              <w:t>Standard_of_living_index</w:t>
            </w:r>
            <w:proofErr w:type="spellEnd"/>
            <w:r w:rsidRPr="00A255A3">
              <w:t xml:space="preserve"> (categorical) 1=low, 2, 3, 4=high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 xml:space="preserve">9. </w:t>
            </w:r>
            <w:proofErr w:type="spellStart"/>
            <w:r w:rsidRPr="00A255A3">
              <w:t>Media_exposure</w:t>
            </w:r>
            <w:proofErr w:type="spellEnd"/>
            <w:r w:rsidRPr="00A255A3">
              <w:t xml:space="preserve"> (binary) 0=Good, 1=Not good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 w:rsidP="00662CD4">
            <w:r w:rsidRPr="00A255A3">
              <w:t xml:space="preserve">10. </w:t>
            </w:r>
            <w:proofErr w:type="spellStart"/>
            <w:r w:rsidR="00662CD4">
              <w:t>Party_voted_for</w:t>
            </w:r>
            <w:proofErr w:type="spellEnd"/>
            <w:r w:rsidR="00662CD4" w:rsidRPr="00A255A3">
              <w:t xml:space="preserve"> </w:t>
            </w:r>
            <w:r w:rsidRPr="00A255A3">
              <w:t>(class attribute) 0=</w:t>
            </w:r>
            <w:r w:rsidR="00662CD4">
              <w:t>Party A</w:t>
            </w:r>
            <w:r w:rsidRPr="00A255A3">
              <w:t>, 1=</w:t>
            </w:r>
            <w:r w:rsidR="00662CD4">
              <w:t>Party B</w:t>
            </w:r>
          </w:p>
        </w:tc>
      </w:tr>
    </w:tbl>
    <w:p w:rsidR="00A255A3" w:rsidRPr="00696E21" w:rsidRDefault="00A255A3"/>
    <w:p w:rsidR="00D2770D" w:rsidRDefault="00D2770D" w:rsidP="00D2770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Required output</w:t>
      </w:r>
    </w:p>
    <w:p w:rsidR="00662CD4" w:rsidRPr="00D2770D" w:rsidRDefault="00033A2F">
      <w:r>
        <w:t>You are</w:t>
      </w:r>
      <w:r w:rsidR="00D2770D">
        <w:t xml:space="preserve"> require</w:t>
      </w:r>
      <w:r>
        <w:t>d</w:t>
      </w:r>
      <w:r w:rsidR="00D2770D">
        <w:t xml:space="preserve"> </w:t>
      </w:r>
      <w:r>
        <w:t>to submit your R script</w:t>
      </w:r>
      <w:r w:rsidR="00D2770D">
        <w:t xml:space="preserve"> for evaluation which contains the code for generating the output. Although performance of your models is important, more weight is given to conciseness and clarity of your code so </w:t>
      </w:r>
      <w:proofErr w:type="spellStart"/>
      <w:r w:rsidR="00D2770D">
        <w:t>its</w:t>
      </w:r>
      <w:proofErr w:type="spellEnd"/>
      <w:r w:rsidR="00D2770D">
        <w:t xml:space="preserve"> </w:t>
      </w:r>
      <w:r w:rsidR="00D2770D" w:rsidRPr="00033A2F">
        <w:rPr>
          <w:u w:val="single"/>
        </w:rPr>
        <w:t>not required</w:t>
      </w:r>
      <w:r w:rsidR="00D2770D">
        <w:t xml:space="preserve"> to make multiple iterations for the same type of model. </w:t>
      </w:r>
      <w:r>
        <w:t>You are free to use whichever packages you deem fit.</w:t>
      </w:r>
    </w:p>
    <w:p w:rsidR="00662CD4" w:rsidRDefault="00662CD4">
      <w:pPr>
        <w:rPr>
          <w:b/>
          <w:sz w:val="24"/>
          <w:u w:val="single"/>
        </w:rPr>
      </w:pPr>
    </w:p>
    <w:p w:rsidR="00662CD4" w:rsidRDefault="00662CD4">
      <w:pPr>
        <w:rPr>
          <w:b/>
          <w:sz w:val="24"/>
          <w:u w:val="single"/>
        </w:rPr>
      </w:pPr>
    </w:p>
    <w:p w:rsidR="00662CD4" w:rsidRDefault="00662CD4">
      <w:pPr>
        <w:rPr>
          <w:b/>
          <w:sz w:val="24"/>
          <w:u w:val="single"/>
        </w:rPr>
      </w:pPr>
    </w:p>
    <w:p w:rsidR="00662CD4" w:rsidRDefault="00662CD4">
      <w:pPr>
        <w:rPr>
          <w:b/>
          <w:sz w:val="24"/>
          <w:u w:val="single"/>
        </w:rPr>
      </w:pPr>
    </w:p>
    <w:p w:rsidR="00662CD4" w:rsidRDefault="00662CD4">
      <w:pPr>
        <w:rPr>
          <w:b/>
          <w:sz w:val="24"/>
          <w:u w:val="single"/>
        </w:rPr>
      </w:pPr>
    </w:p>
    <w:p w:rsidR="00662CD4" w:rsidRDefault="00662CD4">
      <w:pPr>
        <w:rPr>
          <w:b/>
          <w:sz w:val="24"/>
          <w:u w:val="single"/>
        </w:rPr>
      </w:pPr>
    </w:p>
    <w:p w:rsidR="00033A2F" w:rsidRDefault="00033A2F">
      <w:pPr>
        <w:rPr>
          <w:b/>
          <w:sz w:val="24"/>
          <w:u w:val="single"/>
        </w:rPr>
      </w:pPr>
    </w:p>
    <w:p w:rsidR="00BF0810" w:rsidRDefault="00EF7D58">
      <w:pPr>
        <w:rPr>
          <w:b/>
          <w:sz w:val="24"/>
          <w:u w:val="single"/>
        </w:rPr>
      </w:pPr>
      <w:r w:rsidRPr="00EF7D58">
        <w:rPr>
          <w:b/>
          <w:sz w:val="24"/>
          <w:u w:val="single"/>
        </w:rPr>
        <w:lastRenderedPageBreak/>
        <w:t>Part 1: Data manipulation and summary statistics</w:t>
      </w:r>
    </w:p>
    <w:p w:rsidR="00EF7D58" w:rsidRDefault="00EF7D58" w:rsidP="00EF7D58">
      <w:r>
        <w:t xml:space="preserve">Q1) For the women in the </w:t>
      </w:r>
      <w:r w:rsidRPr="00EF7D58">
        <w:rPr>
          <w:u w:val="single"/>
        </w:rPr>
        <w:t>train</w:t>
      </w:r>
      <w:r>
        <w:t xml:space="preserve"> dataset find the following variables for every category of education.  </w:t>
      </w:r>
    </w:p>
    <w:p w:rsidR="00EF7D58" w:rsidRDefault="00EF7D58" w:rsidP="00EF7D58">
      <w:pPr>
        <w:pStyle w:val="ListParagraph"/>
        <w:numPr>
          <w:ilvl w:val="0"/>
          <w:numId w:val="2"/>
        </w:numPr>
      </w:pPr>
      <w:r>
        <w:t>Count of people</w:t>
      </w:r>
    </w:p>
    <w:p w:rsidR="00EF7D58" w:rsidRDefault="00EF7D58" w:rsidP="00EF7D58">
      <w:pPr>
        <w:pStyle w:val="ListParagraph"/>
        <w:numPr>
          <w:ilvl w:val="0"/>
          <w:numId w:val="2"/>
        </w:numPr>
      </w:pPr>
      <w:r>
        <w:t>Average age</w:t>
      </w:r>
    </w:p>
    <w:p w:rsidR="00EF7D58" w:rsidRDefault="00EF7D58" w:rsidP="00EF7D58">
      <w:pPr>
        <w:pStyle w:val="ListParagraph"/>
        <w:numPr>
          <w:ilvl w:val="0"/>
          <w:numId w:val="2"/>
        </w:numPr>
      </w:pPr>
      <w:r>
        <w:t>Average number of children</w:t>
      </w:r>
    </w:p>
    <w:p w:rsidR="00EF7D58" w:rsidRDefault="00EF7D58" w:rsidP="00EF7D58">
      <w:pPr>
        <w:pStyle w:val="ListParagraph"/>
        <w:numPr>
          <w:ilvl w:val="0"/>
          <w:numId w:val="2"/>
        </w:numPr>
      </w:pPr>
      <w:r>
        <w:t>Percentage of women who are working</w:t>
      </w:r>
    </w:p>
    <w:p w:rsidR="00EF7D58" w:rsidRDefault="00EF7D58" w:rsidP="00EF7D58">
      <w:pPr>
        <w:pStyle w:val="ListParagraph"/>
        <w:numPr>
          <w:ilvl w:val="0"/>
          <w:numId w:val="2"/>
        </w:numPr>
      </w:pPr>
      <w:r>
        <w:t>Percentage of women who have a high standard of living (</w:t>
      </w:r>
      <w:proofErr w:type="spellStart"/>
      <w:r>
        <w:t>Standard_of_living_index</w:t>
      </w:r>
      <w:proofErr w:type="spellEnd"/>
      <w:r>
        <w:t xml:space="preserve"> =</w:t>
      </w:r>
      <w:r w:rsidRPr="00EF7D58">
        <w:t xml:space="preserve"> 4</w:t>
      </w:r>
      <w:r>
        <w:t>)</w:t>
      </w:r>
    </w:p>
    <w:p w:rsidR="00EF7D58" w:rsidRDefault="00EF7D58" w:rsidP="00EF7D58">
      <w:pPr>
        <w:rPr>
          <w:ins w:id="0" w:author="Sarav Rajavelu" w:date="2017-03-03T14:13:00Z"/>
        </w:rPr>
      </w:pPr>
      <w:r>
        <w:t xml:space="preserve">There are 4 categories for </w:t>
      </w:r>
      <w:proofErr w:type="spellStart"/>
      <w:r w:rsidRPr="00EF7D58">
        <w:t>Wife_education</w:t>
      </w:r>
      <w:proofErr w:type="spellEnd"/>
      <w:r>
        <w:t xml:space="preserve"> and 5 variables required, so you should get 20 values. </w:t>
      </w:r>
      <w:r w:rsidR="005F05A3">
        <w:t xml:space="preserve">It is advised to represent all the numbers in a </w:t>
      </w:r>
      <w:ins w:id="1" w:author="Sarav Rajavelu" w:date="2017-03-03T14:13:00Z">
        <w:r w:rsidR="007A6F17">
          <w:t xml:space="preserve">single </w:t>
        </w:r>
      </w:ins>
      <w:proofErr w:type="spellStart"/>
      <w:r w:rsidR="005F05A3">
        <w:t>dataframe</w:t>
      </w:r>
      <w:proofErr w:type="spellEnd"/>
      <w:r w:rsidR="005F05A3">
        <w:t xml:space="preserve">. </w:t>
      </w:r>
    </w:p>
    <w:p w:rsidR="007A6F17" w:rsidRDefault="007A6F17" w:rsidP="00EF7D58">
      <w:ins w:id="2" w:author="Sarav Rajavelu" w:date="2017-03-03T14:13:00Z">
        <w:r>
          <w:t xml:space="preserve">Use of </w:t>
        </w:r>
      </w:ins>
      <w:ins w:id="3" w:author="Sarav Rajavelu" w:date="2017-03-03T14:14:00Z">
        <w:r>
          <w:t>data manipulation pa</w:t>
        </w:r>
      </w:ins>
      <w:ins w:id="4" w:author="Sarav Rajavelu" w:date="2017-03-03T14:15:00Z">
        <w:r>
          <w:t xml:space="preserve">ckage like </w:t>
        </w:r>
        <w:proofErr w:type="spellStart"/>
        <w:r w:rsidRPr="007A6F17">
          <w:rPr>
            <w:b/>
            <w:rPrChange w:id="5" w:author="Sarav Rajavelu" w:date="2017-03-03T14:17:00Z">
              <w:rPr/>
            </w:rPrChange>
          </w:rPr>
          <w:t>dplyr</w:t>
        </w:r>
        <w:proofErr w:type="spellEnd"/>
        <w:r>
          <w:t xml:space="preserve"> would be</w:t>
        </w:r>
      </w:ins>
      <w:ins w:id="6" w:author="Sarav Rajavelu" w:date="2017-03-03T14:18:00Z">
        <w:r>
          <w:t xml:space="preserve"> preferred</w:t>
        </w:r>
        <w:r w:rsidR="00E61D81">
          <w:t>, however not necessary.</w:t>
        </w:r>
        <w:r>
          <w:t xml:space="preserve"> </w:t>
        </w:r>
      </w:ins>
    </w:p>
    <w:p w:rsidR="005F05A3" w:rsidRDefault="005F05A3" w:rsidP="005F05A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Part 2</w:t>
      </w:r>
      <w:r w:rsidRPr="00EF7D58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Modelling and predicting</w:t>
      </w:r>
      <w:bookmarkStart w:id="7" w:name="_GoBack"/>
      <w:bookmarkEnd w:id="7"/>
    </w:p>
    <w:p w:rsidR="005F05A3" w:rsidRDefault="005F05A3" w:rsidP="005F05A3">
      <w:r>
        <w:t xml:space="preserve">Q2) </w:t>
      </w:r>
      <w:r w:rsidR="00012474">
        <w:t>Construct a decision tree, random forest and a logistic regression model training your models with the train data. Then use your models to make predictions on the test data and</w:t>
      </w:r>
      <w:r w:rsidR="00846A6A">
        <w:t xml:space="preserve"> create a confusion matrix for each model</w:t>
      </w:r>
      <w:r w:rsidR="00055487">
        <w:t xml:space="preserve"> (see below)</w:t>
      </w:r>
      <w:r w:rsidR="00846A6A">
        <w:t>. F</w:t>
      </w:r>
      <w:r w:rsidR="00012474">
        <w:t>inally compute the overall accuracy</w:t>
      </w:r>
      <w:r w:rsidR="00521E9B">
        <w:t xml:space="preserve">. You are required to consider every predictor when training your models. </w:t>
      </w:r>
    </w:p>
    <w:p w:rsidR="00055487" w:rsidRDefault="00055487" w:rsidP="005F05A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055487">
        <w:rPr>
          <w:b/>
        </w:rPr>
        <w:t>Prediction</w:t>
      </w:r>
    </w:p>
    <w:p w:rsidR="00055487" w:rsidRPr="00055487" w:rsidRDefault="00055487" w:rsidP="005F05A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Party 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Party B</w:t>
      </w:r>
    </w:p>
    <w:tbl>
      <w:tblPr>
        <w:tblStyle w:val="TableGrid"/>
        <w:tblpPr w:leftFromText="180" w:rightFromText="180" w:vertAnchor="text" w:horzAnchor="page" w:tblpX="3721" w:tblpY="257"/>
        <w:tblW w:w="0" w:type="auto"/>
        <w:tblLook w:val="04A0" w:firstRow="1" w:lastRow="0" w:firstColumn="1" w:lastColumn="0" w:noHBand="0" w:noVBand="1"/>
      </w:tblPr>
      <w:tblGrid>
        <w:gridCol w:w="1970"/>
        <w:gridCol w:w="1970"/>
      </w:tblGrid>
      <w:tr w:rsidR="00055487" w:rsidTr="00055487">
        <w:trPr>
          <w:trHeight w:val="1537"/>
        </w:trPr>
        <w:tc>
          <w:tcPr>
            <w:tcW w:w="1970" w:type="dxa"/>
          </w:tcPr>
          <w:p w:rsidR="00055487" w:rsidRDefault="00055487" w:rsidP="00055487"/>
        </w:tc>
        <w:tc>
          <w:tcPr>
            <w:tcW w:w="1970" w:type="dxa"/>
          </w:tcPr>
          <w:p w:rsidR="00055487" w:rsidRDefault="00055487" w:rsidP="00055487"/>
        </w:tc>
      </w:tr>
      <w:tr w:rsidR="00055487" w:rsidTr="00055487">
        <w:trPr>
          <w:trHeight w:val="1452"/>
        </w:trPr>
        <w:tc>
          <w:tcPr>
            <w:tcW w:w="1970" w:type="dxa"/>
          </w:tcPr>
          <w:p w:rsidR="00055487" w:rsidRDefault="00055487" w:rsidP="00055487"/>
        </w:tc>
        <w:tc>
          <w:tcPr>
            <w:tcW w:w="1970" w:type="dxa"/>
          </w:tcPr>
          <w:p w:rsidR="00055487" w:rsidRDefault="00055487" w:rsidP="00055487"/>
        </w:tc>
      </w:tr>
    </w:tbl>
    <w:p w:rsidR="00055487" w:rsidRDefault="00055487" w:rsidP="005F05A3"/>
    <w:p w:rsidR="00846A6A" w:rsidRDefault="00846A6A" w:rsidP="00055487"/>
    <w:p w:rsidR="00012474" w:rsidRPr="00055487" w:rsidRDefault="00055487" w:rsidP="00012474">
      <w:pPr>
        <w:rPr>
          <w:b/>
        </w:rPr>
      </w:pPr>
      <w:r>
        <w:rPr>
          <w:b/>
        </w:rPr>
        <w:tab/>
        <w:t xml:space="preserve">      Party A</w:t>
      </w:r>
    </w:p>
    <w:p w:rsidR="005F05A3" w:rsidRDefault="00055487" w:rsidP="00EF7D58">
      <w:pPr>
        <w:rPr>
          <w:b/>
        </w:rPr>
      </w:pPr>
      <w:r w:rsidRPr="00055487">
        <w:rPr>
          <w:b/>
        </w:rPr>
        <w:t>Actual</w:t>
      </w:r>
      <w:r>
        <w:rPr>
          <w:b/>
        </w:rPr>
        <w:t xml:space="preserve">  </w:t>
      </w:r>
    </w:p>
    <w:p w:rsidR="00055487" w:rsidRDefault="00055487" w:rsidP="00EF7D58">
      <w:pPr>
        <w:rPr>
          <w:b/>
        </w:rPr>
      </w:pPr>
    </w:p>
    <w:p w:rsidR="00055487" w:rsidRDefault="00055487" w:rsidP="00EF7D58">
      <w:pPr>
        <w:rPr>
          <w:b/>
        </w:rPr>
      </w:pPr>
      <w:r>
        <w:rPr>
          <w:b/>
        </w:rPr>
        <w:tab/>
        <w:t xml:space="preserve">      Party B</w:t>
      </w:r>
    </w:p>
    <w:p w:rsidR="00055487" w:rsidRDefault="00055487" w:rsidP="00EF7D58">
      <w:pPr>
        <w:rPr>
          <w:b/>
        </w:rPr>
      </w:pPr>
    </w:p>
    <w:p w:rsidR="00696E21" w:rsidRDefault="00696E21" w:rsidP="00EF7D58">
      <w:pPr>
        <w:rPr>
          <w:b/>
        </w:rPr>
      </w:pPr>
    </w:p>
    <w:p w:rsidR="00696E21" w:rsidRPr="00696E21" w:rsidRDefault="00696E21" w:rsidP="00EF7D58">
      <w:pPr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696E21">
        <w:rPr>
          <w:i/>
        </w:rPr>
        <w:t>confusion matrix</w:t>
      </w:r>
    </w:p>
    <w:p w:rsidR="00055487" w:rsidRDefault="00055487" w:rsidP="00EF7D58">
      <w:pPr>
        <w:rPr>
          <w:b/>
        </w:rPr>
      </w:pPr>
    </w:p>
    <w:p w:rsidR="00055487" w:rsidRDefault="00055487" w:rsidP="00EF7D58">
      <w:pPr>
        <w:rPr>
          <w:b/>
        </w:rPr>
      </w:pPr>
    </w:p>
    <w:p w:rsidR="00055487" w:rsidRDefault="00055487" w:rsidP="0005548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Part 3</w:t>
      </w:r>
      <w:r w:rsidRPr="00EF7D58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Model evaluation</w:t>
      </w:r>
    </w:p>
    <w:p w:rsidR="00055487" w:rsidRPr="00055487" w:rsidRDefault="00055487" w:rsidP="00055487">
      <w:r>
        <w:t xml:space="preserve">Q3) For the 3 models trained in Part 2, create their respective ROC curves and display it on one graph. Specify different </w:t>
      </w:r>
      <w:proofErr w:type="spellStart"/>
      <w:r>
        <w:t>colours</w:t>
      </w:r>
      <w:proofErr w:type="spellEnd"/>
      <w:r>
        <w:t xml:space="preserve"> for each graph for ease in comparison. Which i</w:t>
      </w:r>
      <w:r w:rsidR="00696E21">
        <w:t>s the best model among the t</w:t>
      </w:r>
      <w:r w:rsidR="00D2770D">
        <w:t>h</w:t>
      </w:r>
      <w:r w:rsidR="00696E21">
        <w:t>ree?</w:t>
      </w:r>
    </w:p>
    <w:sectPr w:rsidR="00055487" w:rsidRPr="000554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5E2" w:rsidRDefault="00DB35E2" w:rsidP="006D0F9D">
      <w:pPr>
        <w:spacing w:after="0" w:line="240" w:lineRule="auto"/>
      </w:pPr>
      <w:r>
        <w:separator/>
      </w:r>
    </w:p>
  </w:endnote>
  <w:endnote w:type="continuationSeparator" w:id="0">
    <w:p w:rsidR="00DB35E2" w:rsidRDefault="00DB35E2" w:rsidP="006D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5E2" w:rsidRDefault="00DB35E2" w:rsidP="006D0F9D">
      <w:pPr>
        <w:spacing w:after="0" w:line="240" w:lineRule="auto"/>
      </w:pPr>
      <w:r>
        <w:separator/>
      </w:r>
    </w:p>
  </w:footnote>
  <w:footnote w:type="continuationSeparator" w:id="0">
    <w:p w:rsidR="00DB35E2" w:rsidRDefault="00DB35E2" w:rsidP="006D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6D0F9D" w:rsidRDefault="006D0F9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61D8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61D81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D0F9D" w:rsidRDefault="006D0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E00"/>
    <w:multiLevelType w:val="hybridMultilevel"/>
    <w:tmpl w:val="AC32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D7700"/>
    <w:multiLevelType w:val="hybridMultilevel"/>
    <w:tmpl w:val="0368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215CE"/>
    <w:multiLevelType w:val="hybridMultilevel"/>
    <w:tmpl w:val="5754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v Rajavelu">
    <w15:presenceInfo w15:providerId="Windows Live" w15:userId="99e81c3e962e9a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58"/>
    <w:rsid w:val="00012474"/>
    <w:rsid w:val="00033A2F"/>
    <w:rsid w:val="00055487"/>
    <w:rsid w:val="00144DA6"/>
    <w:rsid w:val="00521E9B"/>
    <w:rsid w:val="005F05A3"/>
    <w:rsid w:val="00662CD4"/>
    <w:rsid w:val="00696E21"/>
    <w:rsid w:val="006D0F9D"/>
    <w:rsid w:val="007A6F17"/>
    <w:rsid w:val="007E533C"/>
    <w:rsid w:val="00846A6A"/>
    <w:rsid w:val="00A227B4"/>
    <w:rsid w:val="00A255A3"/>
    <w:rsid w:val="00BF0810"/>
    <w:rsid w:val="00C920E3"/>
    <w:rsid w:val="00D2770D"/>
    <w:rsid w:val="00DB35E2"/>
    <w:rsid w:val="00DF3B2A"/>
    <w:rsid w:val="00E61D81"/>
    <w:rsid w:val="00E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6FE9"/>
  <w15:chartTrackingRefBased/>
  <w15:docId w15:val="{AE259BEA-0D2E-40A3-8F92-28DB5869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58"/>
    <w:pPr>
      <w:ind w:left="720"/>
      <w:contextualSpacing/>
    </w:pPr>
  </w:style>
  <w:style w:type="table" w:styleId="TableGrid">
    <w:name w:val="Table Grid"/>
    <w:basedOn w:val="TableNormal"/>
    <w:uiPriority w:val="39"/>
    <w:rsid w:val="007E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F9D"/>
  </w:style>
  <w:style w:type="paragraph" w:styleId="Footer">
    <w:name w:val="footer"/>
    <w:basedOn w:val="Normal"/>
    <w:link w:val="FooterChar"/>
    <w:uiPriority w:val="99"/>
    <w:unhideWhenUsed/>
    <w:rsid w:val="006D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F9D"/>
  </w:style>
  <w:style w:type="paragraph" w:styleId="BalloonText">
    <w:name w:val="Balloon Text"/>
    <w:basedOn w:val="Normal"/>
    <w:link w:val="BalloonTextChar"/>
    <w:uiPriority w:val="99"/>
    <w:semiHidden/>
    <w:unhideWhenUsed/>
    <w:rsid w:val="007A6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Ramesh Jois</dc:creator>
  <cp:keywords/>
  <dc:description/>
  <cp:lastModifiedBy>Sarav Rajavelu</cp:lastModifiedBy>
  <cp:revision>7</cp:revision>
  <dcterms:created xsi:type="dcterms:W3CDTF">2016-05-05T06:34:00Z</dcterms:created>
  <dcterms:modified xsi:type="dcterms:W3CDTF">2017-03-03T08:49:00Z</dcterms:modified>
</cp:coreProperties>
</file>